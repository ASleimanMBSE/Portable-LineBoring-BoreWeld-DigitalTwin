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C7" w:rsidRPr="003A49C7" w:rsidRDefault="003A49C7" w:rsidP="003A49C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3A49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Test Case: Digitizing a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Semi Robotic </w:t>
      </w:r>
      <w:r w:rsidRPr="003A49C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Line Boring Machine for 3D Motion Capture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3A49C7" w:rsidRPr="003A49C7" w:rsidRDefault="003A49C7" w:rsidP="003A49C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The line boring machine (portable lathe) and bore welding machine used in this test case are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semi-robotic systems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, capable of programmable operation. These machines perform precision cutting and rotational welding, making them ideal candidates for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Digital Twin integration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. The ability to program motion and automate machining sequences provides an opportunity to enhance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monitoring, accuracy validation, and performance optimization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sensor-based digitization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Digitizing a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line boring machine (portable lathe)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requires integrating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sensors, data acquisition systems, and a Digital Twin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to capture real-time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3D motion, forces, and operational parameters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. This test case defines the necessary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hardware, software, and manufacturing equipment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for successful implementation.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1.1 Objectives</w:t>
      </w:r>
    </w:p>
    <w:p w:rsidR="003A49C7" w:rsidRPr="003A49C7" w:rsidRDefault="003A49C7" w:rsidP="003A49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Develop a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Digital Twin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of the line boring machine for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 and optimization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Capture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3D motion, force, vibration, and spindle behavior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Evaluate the effectiveness of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sensor integration for predictive maintenance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Establish a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 pipeline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for Digital Twin integration.</w:t>
      </w: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System Components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2.1 Hardware: Sensors &amp; Data Collection</w:t>
      </w:r>
    </w:p>
    <w:tbl>
      <w:tblPr>
        <w:tblW w:w="951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6"/>
        <w:gridCol w:w="3974"/>
        <w:gridCol w:w="1664"/>
      </w:tblGrid>
      <w:tr w:rsidR="003A49C7" w:rsidRPr="003A49C7" w:rsidTr="003A49C7">
        <w:trPr>
          <w:trHeight w:val="955"/>
          <w:tblHeader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</w:tr>
      <w:tr w:rsidR="003A49C7" w:rsidRPr="003A49C7" w:rsidTr="003A49C7">
        <w:trPr>
          <w:trHeight w:val="504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IMU (Inertial Measurement Unit)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Captures motion in 6-DOF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$200 - $1,000</w:t>
            </w:r>
          </w:p>
        </w:tc>
      </w:tr>
      <w:tr w:rsidR="003A49C7" w:rsidRPr="003A49C7" w:rsidTr="003A49C7">
        <w:trPr>
          <w:trHeight w:val="955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Laser Displacement Sensor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tool and workpiece positioning</w:t>
            </w:r>
          </w:p>
        </w:tc>
        <w:tc>
          <w:tcPr>
            <w:tcW w:w="0" w:type="auto"/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$1,500 - $5,000</w:t>
            </w:r>
          </w:p>
        </w:tc>
      </w:tr>
      <w:tr w:rsidR="003A49C7" w:rsidRPr="003A49C7" w:rsidTr="003A49C7">
        <w:trPr>
          <w:trHeight w:val="504"/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Rotary Encoders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Tracks spindle &amp; feed rate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$300 - $1,200</w:t>
            </w:r>
          </w:p>
        </w:tc>
      </w:tr>
      <w:tr w:rsidR="003A49C7" w:rsidRPr="003A49C7" w:rsidTr="003A49C7">
        <w:trPr>
          <w:trHeight w:val="982"/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Strain Gauges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Monitors stress and force on machine frame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$50 - $500</w:t>
            </w:r>
          </w:p>
        </w:tc>
      </w:tr>
      <w:tr w:rsidR="003A49C7" w:rsidRPr="003A49C7" w:rsidTr="003A49C7">
        <w:trPr>
          <w:trHeight w:val="982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Force/Torque Sensors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cutting forces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$2,000 - $10,000</w:t>
            </w:r>
          </w:p>
        </w:tc>
      </w:tr>
      <w:tr w:rsidR="003A49C7" w:rsidRPr="003A49C7" w:rsidTr="003A49C7">
        <w:trPr>
          <w:trHeight w:val="477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Vibration Sensors (Accelerometers)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Detects wear and imbalance</w:t>
            </w:r>
          </w:p>
        </w:tc>
        <w:tc>
          <w:tcPr>
            <w:tcW w:w="0" w:type="auto"/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$500 - $2,500</w:t>
            </w:r>
          </w:p>
        </w:tc>
      </w:tr>
      <w:tr w:rsidR="003A49C7" w:rsidRPr="003A49C7" w:rsidTr="003A49C7">
        <w:trPr>
          <w:trHeight w:val="982"/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Temperature Sensors (Thermocouples)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Monitors machine and tool heat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$100 - $500</w:t>
            </w:r>
          </w:p>
        </w:tc>
      </w:tr>
      <w:tr w:rsidR="003A49C7" w:rsidRPr="003A49C7" w:rsidTr="003A49C7">
        <w:trPr>
          <w:trHeight w:val="982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Acquisition System (DAQ)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Captures sensor data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$2,500 - $15,000</w:t>
            </w:r>
          </w:p>
        </w:tc>
      </w:tr>
      <w:tr w:rsidR="003A49C7" w:rsidRPr="003A49C7" w:rsidTr="003A49C7">
        <w:trPr>
          <w:trHeight w:val="477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Edge Computing Device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Processes real-time data</w:t>
            </w:r>
          </w:p>
        </w:tc>
        <w:tc>
          <w:tcPr>
            <w:tcW w:w="0" w:type="auto"/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$500 - $5,000</w:t>
            </w:r>
          </w:p>
        </w:tc>
      </w:tr>
    </w:tbl>
    <w:p w:rsidR="003A49C7" w:rsidRDefault="003A49C7" w:rsidP="003A4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Budget Option: Off-Brand Alternatives</w:t>
      </w:r>
    </w:p>
    <w:p w:rsidR="003A49C7" w:rsidRPr="003A49C7" w:rsidRDefault="003A49C7" w:rsidP="003A49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IMU Sensors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: Instead of high-end Bosch or </w:t>
      </w:r>
      <w:proofErr w:type="spellStart"/>
      <w:r w:rsidRPr="003A49C7">
        <w:rPr>
          <w:rFonts w:ascii="Times New Roman" w:eastAsia="Times New Roman" w:hAnsi="Times New Roman" w:cs="Times New Roman"/>
          <w:sz w:val="24"/>
          <w:szCs w:val="24"/>
        </w:rPr>
        <w:t>VectorNav</w:t>
      </w:r>
      <w:proofErr w:type="spellEnd"/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IMUs ($500 - $1,000), consider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MPU6050 or BNO055 Arduino-compatible IMUs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(~$50 - $100). These provide reasonable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6-DOF motion tracking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for prototype testing.</w:t>
      </w:r>
    </w:p>
    <w:p w:rsidR="003A49C7" w:rsidRPr="003A49C7" w:rsidRDefault="003A49C7" w:rsidP="003A49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Rotary Encoders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generic optical encoders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del w:id="0" w:author="Unknown">
        <w:r w:rsidRPr="003A49C7">
          <w:rPr>
            <w:rFonts w:ascii="Times New Roman" w:eastAsia="Times New Roman" w:hAnsi="Times New Roman" w:cs="Times New Roman"/>
            <w:sz w:val="24"/>
            <w:szCs w:val="24"/>
          </w:rPr>
          <w:delText>$150) instead of Heidenhain or Renishaw models (</w:delText>
        </w:r>
      </w:del>
      <w:r w:rsidRPr="003A49C7">
        <w:rPr>
          <w:rFonts w:ascii="Times New Roman" w:eastAsia="Times New Roman" w:hAnsi="Times New Roman" w:cs="Times New Roman"/>
          <w:sz w:val="24"/>
          <w:szCs w:val="24"/>
        </w:rPr>
        <w:t>$800 - $1,200).</w:t>
      </w:r>
    </w:p>
    <w:p w:rsidR="003A49C7" w:rsidRPr="003A49C7" w:rsidRDefault="003A49C7" w:rsidP="003A49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 (DAQ) System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: Raspberry Pi or Arduino-based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DAQ modules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(~$300) can be used instead of National Instruments (NI) DAQs ($2,500 - $15,000). While lacking high-speed sampling, they are sufficient for basic motion tracking.</w:t>
      </w:r>
    </w:p>
    <w:p w:rsidR="003A49C7" w:rsidRPr="003A49C7" w:rsidRDefault="003A49C7" w:rsidP="003A49C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Force &amp; Torque Sensors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: Consider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strain gauge-based DIY load sensors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(~$200) instead of ATI or </w:t>
      </w:r>
      <w:proofErr w:type="spellStart"/>
      <w:r w:rsidRPr="003A49C7">
        <w:rPr>
          <w:rFonts w:ascii="Times New Roman" w:eastAsia="Times New Roman" w:hAnsi="Times New Roman" w:cs="Times New Roman"/>
          <w:sz w:val="24"/>
          <w:szCs w:val="24"/>
        </w:rPr>
        <w:t>Kistler</w:t>
      </w:r>
      <w:proofErr w:type="spellEnd"/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sensors ($2,000+). These require additional signal processing but are cost-effective.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Budget Option: DIY 3D Printing Solutions</w:t>
      </w:r>
    </w:p>
    <w:p w:rsidR="003A49C7" w:rsidRPr="003A49C7" w:rsidRDefault="003A49C7" w:rsidP="003A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3D Printer for Sensor Mounts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: Instead of industrial </w:t>
      </w:r>
      <w:proofErr w:type="spellStart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Stratasys</w:t>
      </w:r>
      <w:proofErr w:type="spellEnd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Markforged</w:t>
      </w:r>
      <w:proofErr w:type="spellEnd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printers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($10,000+), consider </w:t>
      </w:r>
      <w:proofErr w:type="spellStart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Creality</w:t>
      </w:r>
      <w:proofErr w:type="spellEnd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Ender 3 or </w:t>
      </w:r>
      <w:proofErr w:type="spellStart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Prusa</w:t>
      </w:r>
      <w:proofErr w:type="spellEnd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i3 MK3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(~$500 - $1,200) for fabricating plastic sensor mounts.</w:t>
      </w:r>
    </w:p>
    <w:p w:rsidR="003A49C7" w:rsidRPr="003A49C7" w:rsidRDefault="003A49C7" w:rsidP="003A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Metal 3D Printing Alternative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: Instead of a $30,000+ metal 3D printer, consider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hybrid solutions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49C7" w:rsidRPr="003A49C7" w:rsidRDefault="003A49C7" w:rsidP="003A49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Print in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PLA or ABS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and reinforce with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epoxy or carbon fiber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lost-wax casting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CNC machining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for final metal parts.</w:t>
      </w:r>
    </w:p>
    <w:p w:rsidR="003A49C7" w:rsidRPr="003A49C7" w:rsidRDefault="003A49C7" w:rsidP="003A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Entry-Level CNC Machines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: Instead of Haas VF-2 (</w:t>
      </w:r>
      <w:del w:id="1" w:author="Unknown">
        <w:r w:rsidRPr="003A49C7">
          <w:rPr>
            <w:rFonts w:ascii="Times New Roman" w:eastAsia="Times New Roman" w:hAnsi="Times New Roman" w:cs="Times New Roman"/>
            <w:sz w:val="24"/>
            <w:szCs w:val="24"/>
          </w:rPr>
          <w:delText xml:space="preserve">$50,000), consider </w:delText>
        </w:r>
        <w:r w:rsidRPr="003A49C7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Tormach 1100M</w:delText>
        </w:r>
        <w:r w:rsidRPr="003A49C7">
          <w:rPr>
            <w:rFonts w:ascii="Times New Roman" w:eastAsia="Times New Roman" w:hAnsi="Times New Roman" w:cs="Times New Roman"/>
            <w:sz w:val="24"/>
            <w:szCs w:val="24"/>
          </w:rPr>
          <w:delText xml:space="preserve"> (</w:delText>
        </w:r>
      </w:del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$10,000) or </w:t>
      </w:r>
      <w:proofErr w:type="spellStart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Shapeoko</w:t>
      </w:r>
      <w:proofErr w:type="spellEnd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CNC routers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(~$2,000) for basic milling and sensor housing modifications.</w:t>
      </w:r>
    </w:p>
    <w:p w:rsidR="003A49C7" w:rsidRPr="003A49C7" w:rsidRDefault="003A49C7" w:rsidP="003A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Off-brand alternatives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such as Arduino-compatible IMUs (</w:t>
      </w:r>
      <w:del w:id="2" w:author="Unknown">
        <w:r w:rsidRPr="003A49C7">
          <w:rPr>
            <w:rFonts w:ascii="Times New Roman" w:eastAsia="Times New Roman" w:hAnsi="Times New Roman" w:cs="Times New Roman"/>
            <w:sz w:val="24"/>
            <w:szCs w:val="24"/>
          </w:rPr>
          <w:delText>$50), entry-level rotary encoders (</w:delText>
        </w:r>
      </w:del>
      <w:r w:rsidRPr="003A49C7">
        <w:rPr>
          <w:rFonts w:ascii="Times New Roman" w:eastAsia="Times New Roman" w:hAnsi="Times New Roman" w:cs="Times New Roman"/>
          <w:sz w:val="24"/>
          <w:szCs w:val="24"/>
        </w:rPr>
        <w:t>$150), and Raspberry Pi-based DAQ systems (~$300) can be used initially.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9C7">
        <w:rPr>
          <w:rFonts w:ascii="Times New Roman" w:eastAsia="Times New Roman" w:hAnsi="Times New Roman" w:cs="Times New Roman"/>
          <w:b/>
          <w:bCs/>
          <w:sz w:val="27"/>
          <w:szCs w:val="27"/>
        </w:rPr>
        <w:t>2.2 Software: Digital Twin &amp; Data Processing</w:t>
      </w:r>
    </w:p>
    <w:tbl>
      <w:tblPr>
        <w:tblW w:w="97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5135"/>
        <w:gridCol w:w="2278"/>
      </w:tblGrid>
      <w:tr w:rsidR="003A49C7" w:rsidRPr="003A49C7" w:rsidTr="003A49C7">
        <w:trPr>
          <w:trHeight w:val="37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</w:tr>
      <w:tr w:rsidR="003A49C7" w:rsidRPr="003A49C7" w:rsidTr="003A49C7">
        <w:trPr>
          <w:trHeight w:val="352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Siemens NX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Digital Twin modeling &amp; simulation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$3,000+ (per year)</w:t>
            </w:r>
          </w:p>
        </w:tc>
      </w:tr>
      <w:tr w:rsidR="003A49C7" w:rsidRPr="003A49C7" w:rsidTr="003A49C7">
        <w:trPr>
          <w:trHeight w:val="394"/>
          <w:tblCellSpacing w:w="15" w:type="dxa"/>
        </w:trPr>
        <w:tc>
          <w:tcPr>
            <w:tcW w:w="0" w:type="auto"/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PTC </w:t>
            </w:r>
            <w:proofErr w:type="spellStart"/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Creo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Machine kinematics &amp; system modeling</w:t>
            </w:r>
          </w:p>
        </w:tc>
        <w:tc>
          <w:tcPr>
            <w:tcW w:w="0" w:type="auto"/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$2,500+ (per year)</w:t>
            </w:r>
          </w:p>
        </w:tc>
      </w:tr>
      <w:tr w:rsidR="003A49C7" w:rsidRPr="003A49C7" w:rsidTr="003A49C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MATLAB/Simulink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Data processing &amp; predictive analytics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$1,000+ (license)</w:t>
            </w:r>
          </w:p>
        </w:tc>
      </w:tr>
      <w:tr w:rsidR="003A49C7" w:rsidRPr="003A49C7" w:rsidTr="003A49C7">
        <w:trPr>
          <w:trHeight w:val="373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LabVIEW (NI)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Sensor data acquisition &amp; real-time monitoring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$2,500+</w:t>
            </w:r>
          </w:p>
        </w:tc>
      </w:tr>
      <w:tr w:rsidR="003A49C7" w:rsidRPr="003A49C7" w:rsidTr="003A49C7">
        <w:trPr>
          <w:trHeight w:val="352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ThingWorx</w:t>
            </w:r>
            <w:proofErr w:type="spellEnd"/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(PTC)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-based real-time monitoring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$5,000+ (enterprise)</w:t>
            </w:r>
          </w:p>
        </w:tc>
      </w:tr>
    </w:tbl>
    <w:p w:rsidR="003A49C7" w:rsidRPr="003A49C7" w:rsidRDefault="003A49C7" w:rsidP="003A4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Budget Option:</w:t>
      </w:r>
    </w:p>
    <w:p w:rsidR="003A49C7" w:rsidRPr="003A49C7" w:rsidRDefault="003A49C7" w:rsidP="003A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Free/Open-Source Alternatives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: Free CAD, Open </w:t>
      </w:r>
      <w:proofErr w:type="spellStart"/>
      <w:r w:rsidRPr="003A49C7">
        <w:rPr>
          <w:rFonts w:ascii="Times New Roman" w:eastAsia="Times New Roman" w:hAnsi="Times New Roman" w:cs="Times New Roman"/>
          <w:sz w:val="24"/>
          <w:szCs w:val="24"/>
        </w:rPr>
        <w:t>Modelica</w:t>
      </w:r>
      <w:proofErr w:type="spellEnd"/>
      <w:r w:rsidRPr="003A49C7">
        <w:rPr>
          <w:rFonts w:ascii="Times New Roman" w:eastAsia="Times New Roman" w:hAnsi="Times New Roman" w:cs="Times New Roman"/>
          <w:sz w:val="24"/>
          <w:szCs w:val="24"/>
        </w:rPr>
        <w:t>, and Python (</w:t>
      </w:r>
      <w:proofErr w:type="spellStart"/>
      <w:r w:rsidRPr="003A49C7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+ Pandas) for data analytics.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9C7">
        <w:rPr>
          <w:rFonts w:ascii="Times New Roman" w:eastAsia="Times New Roman" w:hAnsi="Times New Roman" w:cs="Times New Roman"/>
          <w:b/>
          <w:bCs/>
          <w:sz w:val="27"/>
          <w:szCs w:val="27"/>
        </w:rPr>
        <w:t>2.3 Manufacturing Equipment</w:t>
      </w:r>
    </w:p>
    <w:tbl>
      <w:tblPr>
        <w:tblW w:w="9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5"/>
        <w:gridCol w:w="3579"/>
        <w:gridCol w:w="2003"/>
      </w:tblGrid>
      <w:tr w:rsidR="003A49C7" w:rsidRPr="003A49C7" w:rsidTr="003A49C7">
        <w:trPr>
          <w:trHeight w:val="320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Type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Cost</w:t>
            </w:r>
          </w:p>
        </w:tc>
      </w:tr>
      <w:tr w:rsidR="003A49C7" w:rsidRPr="003A49C7" w:rsidTr="003A49C7">
        <w:trPr>
          <w:trHeight w:val="697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CNC Milling Machine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Fabricate sensor mounts &amp; brackets</w:t>
            </w:r>
          </w:p>
        </w:tc>
        <w:tc>
          <w:tcPr>
            <w:tcW w:w="0" w:type="auto"/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$10,000 - $50,000</w:t>
            </w:r>
          </w:p>
        </w:tc>
      </w:tr>
      <w:tr w:rsidR="003A49C7" w:rsidRPr="003A49C7" w:rsidTr="003A49C7">
        <w:trPr>
          <w:trHeight w:val="339"/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3D Printer (Plastic &amp; Metal)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Print customized sensor housings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$2,500 - $30,000</w:t>
            </w:r>
          </w:p>
        </w:tc>
      </w:tr>
      <w:tr w:rsidR="003A49C7" w:rsidRPr="003A49C7" w:rsidTr="003A49C7">
        <w:trPr>
          <w:trHeight w:val="679"/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Coordinate Measuring Machine (CMM)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machine accuracy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3A49C7" w:rsidRPr="003A49C7" w:rsidRDefault="003A49C7" w:rsidP="003A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9C7">
              <w:rPr>
                <w:rFonts w:ascii="Times New Roman" w:eastAsia="Times New Roman" w:hAnsi="Times New Roman" w:cs="Times New Roman"/>
                <w:sz w:val="24"/>
                <w:szCs w:val="24"/>
              </w:rPr>
              <w:t>$20,000 - $100,000</w:t>
            </w:r>
          </w:p>
        </w:tc>
      </w:tr>
    </w:tbl>
    <w:p w:rsidR="003A49C7" w:rsidRPr="003A49C7" w:rsidRDefault="003A49C7" w:rsidP="003A49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Budget Option:</w:t>
      </w:r>
    </w:p>
    <w:p w:rsidR="003A49C7" w:rsidRPr="003A49C7" w:rsidRDefault="003A49C7" w:rsidP="003A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DIY 3D printing solutions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del w:id="3" w:author="Unknown">
        <w:r w:rsidRPr="003A49C7">
          <w:rPr>
            <w:rFonts w:ascii="Times New Roman" w:eastAsia="Times New Roman" w:hAnsi="Times New Roman" w:cs="Times New Roman"/>
            <w:sz w:val="24"/>
            <w:szCs w:val="24"/>
          </w:rPr>
          <w:delText>$500) and entry-level CNC machines (</w:delText>
        </w:r>
      </w:del>
      <w:r w:rsidRPr="003A49C7">
        <w:rPr>
          <w:rFonts w:ascii="Times New Roman" w:eastAsia="Times New Roman" w:hAnsi="Times New Roman" w:cs="Times New Roman"/>
          <w:sz w:val="24"/>
          <w:szCs w:val="24"/>
        </w:rPr>
        <w:t>$5,000) can be used initially.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3. System Integration Plan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9C7">
        <w:rPr>
          <w:rFonts w:ascii="Times New Roman" w:eastAsia="Times New Roman" w:hAnsi="Times New Roman" w:cs="Times New Roman"/>
          <w:b/>
          <w:bCs/>
          <w:sz w:val="27"/>
          <w:szCs w:val="27"/>
        </w:rPr>
        <w:t>3.1 Steps to Digitize the Line Boring Machine</w:t>
      </w:r>
    </w:p>
    <w:p w:rsidR="003A49C7" w:rsidRPr="003A49C7" w:rsidRDefault="003A49C7" w:rsidP="003A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Sensor Installation:</w:t>
      </w:r>
    </w:p>
    <w:p w:rsidR="003A49C7" w:rsidRPr="003A49C7" w:rsidRDefault="003A49C7" w:rsidP="003A4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IMUs, rotary encoders, laser sensors, and force sensors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Ensure proper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calibration &amp; alignment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to minimize errors.</w:t>
      </w:r>
    </w:p>
    <w:p w:rsidR="003A49C7" w:rsidRPr="003A49C7" w:rsidRDefault="003A49C7" w:rsidP="003A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 Setup:</w:t>
      </w:r>
    </w:p>
    <w:p w:rsidR="003A49C7" w:rsidRPr="003A49C7" w:rsidRDefault="003A49C7" w:rsidP="003A4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Connect all sensors to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DAQ &amp; Edge Computing device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Store &amp; process data using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LabVIEW, MATLAB, or Python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Digital Twin Development:</w:t>
      </w:r>
    </w:p>
    <w:p w:rsidR="003A49C7" w:rsidRPr="003A49C7" w:rsidRDefault="003A49C7" w:rsidP="003A4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Build 3D CAD model using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Siemens NX or PTC </w:t>
      </w:r>
      <w:proofErr w:type="spellStart"/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Creo</w:t>
      </w:r>
      <w:proofErr w:type="spellEnd"/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sensor data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for predictive monitoring.</w:t>
      </w:r>
    </w:p>
    <w:p w:rsidR="003A49C7" w:rsidRPr="003A49C7" w:rsidRDefault="003A49C7" w:rsidP="003A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 &amp; AI Integration:</w:t>
      </w:r>
    </w:p>
    <w:p w:rsidR="003A49C7" w:rsidRPr="003A49C7" w:rsidRDefault="003A49C7" w:rsidP="003A4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(ML) models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fault detection &amp; optimization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49C7" w:rsidRPr="003A49C7" w:rsidRDefault="003A49C7" w:rsidP="003A4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data analysis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to improve machine efficiency.</w:t>
      </w: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Expected Outcomes</w:t>
      </w:r>
    </w:p>
    <w:p w:rsidR="003A49C7" w:rsidRPr="003A49C7" w:rsidRDefault="003A49C7" w:rsidP="003A49C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of Digital Twin for predictive maintenance and automation control.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49C7" w:rsidRPr="003A49C7" w:rsidRDefault="003A49C7" w:rsidP="003A49C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system efficiency by integrating sensor-driven automation into programmable operations.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49C7" w:rsidRPr="003A49C7" w:rsidRDefault="003A49C7" w:rsidP="003A49C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of a scalable model for other semi-robotic machining processes.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49C7" w:rsidRPr="003A49C7" w:rsidRDefault="003A49C7" w:rsidP="003A49C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of cost vs. accuracy trade-offs between premium &amp; budget hardware.</w:t>
      </w:r>
    </w:p>
    <w:p w:rsidR="00A5658C" w:rsidRDefault="003A49C7" w:rsidP="003A49C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of Digital Twin for predictive maintenance.</w:t>
      </w:r>
    </w:p>
    <w:p w:rsidR="00A5658C" w:rsidRDefault="003A49C7" w:rsidP="003A49C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system efficiency with real-time motion tracking.</w:t>
      </w:r>
    </w:p>
    <w:p w:rsidR="00A5658C" w:rsidRPr="00A5658C" w:rsidRDefault="003A49C7" w:rsidP="003A49C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of a scalable mode</w:t>
      </w:r>
      <w:r w:rsid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l for other machining processes.</w:t>
      </w:r>
    </w:p>
    <w:p w:rsidR="003A49C7" w:rsidRPr="00A5658C" w:rsidRDefault="003A49C7" w:rsidP="003A49C7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of cost vs. accuracy trade-offs between premium &amp; budget hardware.</w:t>
      </w:r>
    </w:p>
    <w:p w:rsidR="00A5658C" w:rsidRPr="00A5658C" w:rsidRDefault="00A5658C" w:rsidP="00A5658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5. Conclusion</w:t>
      </w:r>
    </w:p>
    <w:p w:rsidR="00A5658C" w:rsidRPr="00A5658C" w:rsidRDefault="00A5658C" w:rsidP="00A5658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The successful digitization of a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semi-robotic line boring machine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through sensor integration and Digital Twin technology provides a foundation for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monitoring, accuracy enhancement, and predictive maintenance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. By implementing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IMUs, rotary encoders, force sensors, and AI-driven data processing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, this approach enables improved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system efficiency, precision, and automation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. The use of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DAQ systems and Edge Computing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ensures that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sensor data is collected, analyzed, and used for adaptive control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in machining operations.</w:t>
      </w:r>
    </w:p>
    <w:p w:rsidR="00A5658C" w:rsidRDefault="00A5658C" w:rsidP="00A5658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This test case highlights the viability of integrating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Digital Twin technology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into traditional machining processes, paving the way for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system optimization and process automation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. Future research should focus on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further refining machine learning algorithms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maintenance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and exploring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cost-effective alternatives for broader industrial adoption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658C" w:rsidRDefault="00A5658C" w:rsidP="00A5658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This test case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establishes a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baseline for digitizing a semi-robotic line boring machine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and evaluating its motion in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3D space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using sensors and Digital Twin technology.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valuating its motion in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3D space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using sensors and Digital Twin technology. </w:t>
      </w:r>
    </w:p>
    <w:p w:rsidR="00A5658C" w:rsidRPr="00A5658C" w:rsidRDefault="00A5658C" w:rsidP="00A5658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>valuat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its motion in </w:t>
      </w:r>
      <w:r w:rsidRP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>3D space</w:t>
      </w:r>
      <w:r w:rsidRPr="00A5658C">
        <w:rPr>
          <w:rFonts w:ascii="Times New Roman" w:eastAsia="Times New Roman" w:hAnsi="Times New Roman" w:cs="Times New Roman"/>
          <w:sz w:val="24"/>
          <w:szCs w:val="24"/>
        </w:rPr>
        <w:t xml:space="preserve"> using sensors and Digital Twin technology. </w:t>
      </w:r>
    </w:p>
    <w:p w:rsidR="00A5658C" w:rsidRPr="00A5658C" w:rsidRDefault="00A5658C" w:rsidP="00A5658C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P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Appendix</w:t>
      </w:r>
      <w:r w:rsidR="00A565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Acquisition &amp; Edge Computing Integration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3A49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 (DAQ) System</w:t>
      </w:r>
    </w:p>
    <w:p w:rsidR="003A49C7" w:rsidRPr="003A49C7" w:rsidRDefault="003A49C7" w:rsidP="003A49C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>The DAQ system collects signals from all sensors, converts analog signals into digital format, and transmits data for processing.</w:t>
      </w:r>
    </w:p>
    <w:p w:rsidR="003A49C7" w:rsidRPr="003A49C7" w:rsidRDefault="003A49C7" w:rsidP="003A49C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ADC, signal conditioning module, data logger, communication interface (USB, Ethernet, or wireless).</w:t>
      </w:r>
    </w:p>
    <w:p w:rsidR="003A49C7" w:rsidRPr="003A49C7" w:rsidRDefault="003A49C7" w:rsidP="003A49C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DAQ Systems: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National Instruments USB-6361, Advantech DAQ-2010, Raspberry Pi DAQ with ADS1115.</w:t>
      </w:r>
    </w:p>
    <w:p w:rsidR="003A49C7" w:rsidRPr="003A49C7" w:rsidRDefault="003A49C7" w:rsidP="003A4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3A49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Computing for Real-Time Processing</w:t>
      </w:r>
    </w:p>
    <w:p w:rsidR="003A49C7" w:rsidRPr="003A49C7" w:rsidRDefault="003A49C7" w:rsidP="003A49C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sz w:val="24"/>
          <w:szCs w:val="24"/>
        </w:rPr>
        <w:t>Edge computing processes data locally to reduce latency and enable real-time feedback.</w:t>
      </w:r>
    </w:p>
    <w:p w:rsidR="003A49C7" w:rsidRPr="003A49C7" w:rsidRDefault="003A49C7" w:rsidP="003A49C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Supports AI/ML models for predictive maintenance, reduces cloud dependency, enhances system automation.</w:t>
      </w:r>
    </w:p>
    <w:p w:rsidR="003A49C7" w:rsidRDefault="003A49C7" w:rsidP="00A5658C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9C7">
        <w:rPr>
          <w:rFonts w:ascii="Times New Roman" w:eastAsia="Times New Roman" w:hAnsi="Times New Roman" w:cs="Times New Roman"/>
          <w:b/>
          <w:bCs/>
          <w:sz w:val="24"/>
          <w:szCs w:val="24"/>
        </w:rPr>
        <w:t>Example Edge Computing Devices:</w:t>
      </w:r>
      <w:r w:rsidRPr="003A49C7">
        <w:rPr>
          <w:rFonts w:ascii="Times New Roman" w:eastAsia="Times New Roman" w:hAnsi="Times New Roman" w:cs="Times New Roman"/>
          <w:sz w:val="24"/>
          <w:szCs w:val="24"/>
        </w:rPr>
        <w:t xml:space="preserve"> Siemens IPC427E, NVIDIA Jetson Xavier NX, Raspberry Pi 4 with Coral TPU.</w:t>
      </w: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Default="00A5658C" w:rsidP="00A56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Appendix II</w:t>
      </w:r>
    </w:p>
    <w:p w:rsidR="00A5658C" w:rsidRPr="006A04EE" w:rsidRDefault="00A5658C" w:rsidP="00A56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 (DAQ) &amp; Edge Computing Integration</w:t>
      </w:r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To properly digitize your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line boring and bore welding machine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DAQ (Data Acquisition System) and Edge Computing Device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play a crucial role in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collection, processing, and feedback control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Integration procedure:</w:t>
      </w:r>
    </w:p>
    <w:p w:rsidR="00A5658C" w:rsidRPr="00A5658C" w:rsidRDefault="00A5658C" w:rsidP="00A56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658C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5658C">
        <w:rPr>
          <w:rFonts w:ascii="Times New Roman" w:eastAsia="Times New Roman" w:hAnsi="Times New Roman" w:cs="Times New Roman"/>
          <w:b/>
          <w:bCs/>
          <w:sz w:val="27"/>
          <w:szCs w:val="27"/>
        </w:rPr>
        <w:t>Data Acquisition System (DAQ)</w:t>
      </w:r>
    </w:p>
    <w:p w:rsidR="00A5658C" w:rsidRPr="006A04EE" w:rsidRDefault="00A5658C" w:rsidP="00A56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The DAQ collects signals from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all installed sensors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(motion, force, vibration, temperature, spindle speed, etc.), converts them into a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digital format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>, and transmits data for real-time analysis.</w:t>
      </w:r>
    </w:p>
    <w:p w:rsidR="00A5658C" w:rsidRPr="006A04EE" w:rsidRDefault="00A5658C" w:rsidP="00A56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1.1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in the DAQ System:</w:t>
      </w:r>
    </w:p>
    <w:p w:rsidR="00A5658C" w:rsidRPr="006A04EE" w:rsidRDefault="00A5658C" w:rsidP="00A5658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Analog-to-Digital Converter (ADC):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Converts analog sensor signals into digital data.</w:t>
      </w:r>
    </w:p>
    <w:p w:rsidR="00A5658C" w:rsidRPr="006A04EE" w:rsidRDefault="00A5658C" w:rsidP="00A5658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Signal Conditioning Module: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Amplifies, filters, and prepares signals before processing.</w:t>
      </w:r>
    </w:p>
    <w:p w:rsidR="00A5658C" w:rsidRPr="006A04EE" w:rsidRDefault="00A5658C" w:rsidP="00A5658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Data Logger: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Stores sensor readings for long-term analysis.</w:t>
      </w:r>
    </w:p>
    <w:p w:rsidR="00A5658C" w:rsidRPr="006A04EE" w:rsidRDefault="00A5658C" w:rsidP="00A5658C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Interface: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USB, Ethernet, or wireless transmission to Edge Computing Device.</w:t>
      </w:r>
    </w:p>
    <w:p w:rsidR="00A5658C" w:rsidRPr="006A04EE" w:rsidRDefault="00A5658C" w:rsidP="00A56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DAQ Systems:</w:t>
      </w:r>
    </w:p>
    <w:tbl>
      <w:tblPr>
        <w:tblW w:w="101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3061"/>
        <w:gridCol w:w="2587"/>
        <w:gridCol w:w="1775"/>
      </w:tblGrid>
      <w:tr w:rsidR="00A5658C" w:rsidRPr="006A04EE" w:rsidTr="00656A89">
        <w:trPr>
          <w:trHeight w:val="616"/>
          <w:tblHeader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DAQ Type</w:t>
            </w:r>
          </w:p>
        </w:tc>
        <w:tc>
          <w:tcPr>
            <w:tcW w:w="0" w:type="auto"/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557" w:type="dxa"/>
            <w:tcBorders>
              <w:lef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Models</w:t>
            </w:r>
          </w:p>
        </w:tc>
        <w:tc>
          <w:tcPr>
            <w:tcW w:w="1730" w:type="dxa"/>
            <w:tcBorders>
              <w:lef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Estimate</w:t>
            </w:r>
          </w:p>
        </w:tc>
      </w:tr>
      <w:tr w:rsidR="00A5658C" w:rsidRPr="006A04EE" w:rsidTr="00656A89">
        <w:trPr>
          <w:trHeight w:val="616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National Instruments USB-6361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multi-sensor data acquisition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NI USB-6361, Advantech DAQ-2010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$2,500 - $15,000</w:t>
            </w:r>
          </w:p>
        </w:tc>
      </w:tr>
      <w:tr w:rsidR="00A5658C" w:rsidRPr="006A04EE" w:rsidTr="00656A89">
        <w:trPr>
          <w:trHeight w:val="633"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Arduino-based DAQ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Low-cost DIY sensor data collection</w:t>
            </w: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Arduino Mega + ADS1115 ADC</w:t>
            </w:r>
          </w:p>
        </w:tc>
        <w:tc>
          <w:tcPr>
            <w:tcW w:w="173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$300 - $500</w:t>
            </w:r>
          </w:p>
        </w:tc>
      </w:tr>
      <w:tr w:rsidR="00A5658C" w:rsidRPr="006A04EE" w:rsidTr="00656A89">
        <w:trPr>
          <w:trHeight w:val="616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Raspberry Pi DAQ System</w:t>
            </w:r>
          </w:p>
        </w:tc>
        <w:tc>
          <w:tcPr>
            <w:tcW w:w="0" w:type="auto"/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Compact edge processing DAQ</w:t>
            </w:r>
          </w:p>
        </w:tc>
        <w:tc>
          <w:tcPr>
            <w:tcW w:w="2557" w:type="dxa"/>
            <w:tcBorders>
              <w:lef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Raspberry Pi + DAQ HAT</w:t>
            </w:r>
          </w:p>
        </w:tc>
        <w:tc>
          <w:tcPr>
            <w:tcW w:w="1730" w:type="dxa"/>
            <w:tcBorders>
              <w:lef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$500 - $1,000</w:t>
            </w:r>
          </w:p>
        </w:tc>
      </w:tr>
    </w:tbl>
    <w:p w:rsidR="00A5658C" w:rsidRPr="006A04EE" w:rsidRDefault="00A5658C" w:rsidP="00A5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908" w:rsidRDefault="00A5658C" w:rsidP="00A56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23908" w:rsidRDefault="00123908" w:rsidP="00A56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5658C" w:rsidRPr="006A04EE" w:rsidRDefault="00A5658C" w:rsidP="0012390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1.2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Computing Device</w:t>
      </w:r>
    </w:p>
    <w:p w:rsidR="00A5658C" w:rsidRPr="006A04EE" w:rsidRDefault="00A5658C" w:rsidP="00A56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Computing device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processes real-time data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locally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, reducing the need for constant cloud connectivity and enabling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feedback adjustments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658C" w:rsidRPr="006A04EE" w:rsidRDefault="00123908" w:rsidP="00A56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r w:rsidR="00A5658C"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Why Use Edge Computing?</w:t>
      </w:r>
    </w:p>
    <w:p w:rsidR="00A5658C" w:rsidRPr="006A04EE" w:rsidRDefault="00A5658C" w:rsidP="00A5658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Reduces Latency: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Immediate analysis without waiting for cloud processing.</w:t>
      </w:r>
    </w:p>
    <w:p w:rsidR="00A5658C" w:rsidRPr="006A04EE" w:rsidRDefault="00A5658C" w:rsidP="00A5658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AI/ML Models: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Can implement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predictive maintenance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658C" w:rsidRPr="006A04EE" w:rsidRDefault="00A5658C" w:rsidP="00123908">
      <w:pPr>
        <w:numPr>
          <w:ilvl w:val="0"/>
          <w:numId w:val="1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System Automation: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Feeds processed data into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semi-robotic control loops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adjustments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658C" w:rsidRPr="006A04EE" w:rsidRDefault="00A5658C" w:rsidP="00A56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Edge Computing Devices:</w:t>
      </w:r>
    </w:p>
    <w:tbl>
      <w:tblPr>
        <w:tblW w:w="1036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600"/>
        <w:gridCol w:w="2970"/>
        <w:gridCol w:w="1908"/>
      </w:tblGrid>
      <w:tr w:rsidR="00A5658C" w:rsidRPr="006A04EE" w:rsidTr="00656A89">
        <w:trPr>
          <w:trHeight w:val="639"/>
          <w:tblHeader/>
          <w:tblCellSpacing w:w="15" w:type="dxa"/>
        </w:trPr>
        <w:tc>
          <w:tcPr>
            <w:tcW w:w="1840" w:type="dxa"/>
            <w:tcBorders>
              <w:righ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 Type</w:t>
            </w:r>
          </w:p>
        </w:tc>
        <w:tc>
          <w:tcPr>
            <w:tcW w:w="3570" w:type="dxa"/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940" w:type="dxa"/>
            <w:tcBorders>
              <w:lef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Models</w:t>
            </w:r>
          </w:p>
        </w:tc>
        <w:tc>
          <w:tcPr>
            <w:tcW w:w="1863" w:type="dxa"/>
            <w:tcBorders>
              <w:lef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Estimate</w:t>
            </w:r>
          </w:p>
        </w:tc>
      </w:tr>
      <w:tr w:rsidR="00A5658C" w:rsidRPr="006A04EE" w:rsidTr="00656A89">
        <w:trPr>
          <w:trHeight w:val="639"/>
          <w:tblCellSpacing w:w="15" w:type="dxa"/>
        </w:trPr>
        <w:tc>
          <w:tcPr>
            <w:tcW w:w="18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Industrial Edge PC</w:t>
            </w:r>
          </w:p>
        </w:tc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processing for real-time monitoring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Siemens IPC427E, Dell Edge Gateway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$2,500 - $10,000</w:t>
            </w:r>
          </w:p>
        </w:tc>
      </w:tr>
      <w:tr w:rsidR="00A5658C" w:rsidRPr="006A04EE" w:rsidTr="00656A89">
        <w:trPr>
          <w:trHeight w:val="657"/>
          <w:tblCellSpacing w:w="15" w:type="dxa"/>
        </w:trPr>
        <w:tc>
          <w:tcPr>
            <w:tcW w:w="184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NVIDIA Jetson</w:t>
            </w:r>
          </w:p>
        </w:tc>
        <w:tc>
          <w:tcPr>
            <w:tcW w:w="3570" w:type="dxa"/>
            <w:tcBorders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AI-powered processing for predictive maintenance</w:t>
            </w:r>
          </w:p>
        </w:tc>
        <w:tc>
          <w:tcPr>
            <w:tcW w:w="294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NVIDIA Jetson Xavier NX</w:t>
            </w:r>
          </w:p>
        </w:tc>
        <w:tc>
          <w:tcPr>
            <w:tcW w:w="186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$1,000 - $3,500</w:t>
            </w:r>
          </w:p>
        </w:tc>
      </w:tr>
      <w:tr w:rsidR="00A5658C" w:rsidRPr="006A04EE" w:rsidTr="00656A89">
        <w:trPr>
          <w:trHeight w:val="639"/>
          <w:tblCellSpacing w:w="15" w:type="dxa"/>
        </w:trPr>
        <w:tc>
          <w:tcPr>
            <w:tcW w:w="1840" w:type="dxa"/>
            <w:tcBorders>
              <w:righ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Raspberry Pi Edge AI</w:t>
            </w:r>
          </w:p>
        </w:tc>
        <w:tc>
          <w:tcPr>
            <w:tcW w:w="3570" w:type="dxa"/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Low-cost AI-enabled edge processing</w:t>
            </w:r>
          </w:p>
        </w:tc>
        <w:tc>
          <w:tcPr>
            <w:tcW w:w="2940" w:type="dxa"/>
            <w:tcBorders>
              <w:lef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Raspberry Pi 4 + Coral TPU</w:t>
            </w:r>
          </w:p>
        </w:tc>
        <w:tc>
          <w:tcPr>
            <w:tcW w:w="1863" w:type="dxa"/>
            <w:tcBorders>
              <w:left w:val="single" w:sz="4" w:space="0" w:color="auto"/>
            </w:tcBorders>
            <w:vAlign w:val="center"/>
            <w:hideMark/>
          </w:tcPr>
          <w:p w:rsidR="00A5658C" w:rsidRPr="006A04EE" w:rsidRDefault="00A5658C" w:rsidP="0065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4EE">
              <w:rPr>
                <w:rFonts w:ascii="Times New Roman" w:eastAsia="Times New Roman" w:hAnsi="Times New Roman" w:cs="Times New Roman"/>
                <w:sz w:val="24"/>
                <w:szCs w:val="24"/>
              </w:rPr>
              <w:t>$500 - $1,000</w:t>
            </w:r>
          </w:p>
        </w:tc>
      </w:tr>
    </w:tbl>
    <w:p w:rsidR="00A5658C" w:rsidRPr="006A04EE" w:rsidRDefault="00A5658C" w:rsidP="00A56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Pr="006A04EE" w:rsidRDefault="00123908" w:rsidP="00A56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2.0 </w:t>
      </w:r>
      <w:r w:rsidR="00A5658C"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How DAQ &amp; Edge Computing Work Together</w:t>
      </w:r>
    </w:p>
    <w:p w:rsidR="00A5658C" w:rsidRPr="006A04EE" w:rsidRDefault="00A5658C" w:rsidP="00A5658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Sensors Capture Data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→ IMUs, encoders, and force sensors send signals to the DAQ.</w:t>
      </w:r>
    </w:p>
    <w:p w:rsidR="00A5658C" w:rsidRPr="006A04EE" w:rsidRDefault="00A5658C" w:rsidP="00A5658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DAQ Digitizes &amp; Transmits Data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→ Data is sent to the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Computing Device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658C" w:rsidRPr="006A04EE" w:rsidRDefault="00A5658C" w:rsidP="00A5658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Edge Computing Analyzes Data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→ AI/ML models detect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anomalies, tool wear, and misalignment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658C" w:rsidRPr="006A04EE" w:rsidRDefault="00A5658C" w:rsidP="00A5658C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→ Results are sent back to the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machine control system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adjustment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658C" w:rsidRPr="006A04EE" w:rsidRDefault="00A5658C" w:rsidP="00A56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Implementation in Your Line Boring Machine</w:t>
      </w:r>
    </w:p>
    <w:p w:rsidR="00A5658C" w:rsidRPr="006A04EE" w:rsidRDefault="00A5658C" w:rsidP="00A5658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Mount the DAQ inside the control cabinet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of your machine.</w:t>
      </w:r>
    </w:p>
    <w:p w:rsidR="00A5658C" w:rsidRPr="006A04EE" w:rsidRDefault="00A5658C" w:rsidP="00A5658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Connect all sensors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(IMU, rotary encoders, force gauges, temperature sensors).</w:t>
      </w:r>
    </w:p>
    <w:p w:rsidR="00A5658C" w:rsidRPr="006A04EE" w:rsidRDefault="00A5658C" w:rsidP="00A5658C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Process data on an Edge PC or Raspberry Pi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and display results on an HMI (Human-Machine Interface).</w:t>
      </w:r>
    </w:p>
    <w:p w:rsidR="00A5658C" w:rsidRPr="00123908" w:rsidRDefault="00A5658C" w:rsidP="0012390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AI-powered feedback control</w:t>
      </w:r>
      <w:r w:rsidRPr="006A04E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A04E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cutting &amp; welding paths</w:t>
      </w:r>
      <w:bookmarkStart w:id="4" w:name="_GoBack"/>
      <w:bookmarkEnd w:id="4"/>
    </w:p>
    <w:p w:rsid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658C" w:rsidRPr="00A5658C" w:rsidRDefault="00A5658C" w:rsidP="00A5658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49C7" w:rsidRPr="003A49C7" w:rsidRDefault="003A49C7" w:rsidP="003A49C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467F" w:rsidRDefault="0062467F"/>
    <w:sectPr w:rsidR="0062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424" w:rsidRDefault="00670424" w:rsidP="003A49C7">
      <w:pPr>
        <w:spacing w:after="0" w:line="240" w:lineRule="auto"/>
      </w:pPr>
      <w:r>
        <w:separator/>
      </w:r>
    </w:p>
  </w:endnote>
  <w:endnote w:type="continuationSeparator" w:id="0">
    <w:p w:rsidR="00670424" w:rsidRDefault="00670424" w:rsidP="003A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424" w:rsidRDefault="00670424" w:rsidP="003A49C7">
      <w:pPr>
        <w:spacing w:after="0" w:line="240" w:lineRule="auto"/>
      </w:pPr>
      <w:r>
        <w:separator/>
      </w:r>
    </w:p>
  </w:footnote>
  <w:footnote w:type="continuationSeparator" w:id="0">
    <w:p w:rsidR="00670424" w:rsidRDefault="00670424" w:rsidP="003A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A5AF7"/>
    <w:multiLevelType w:val="multilevel"/>
    <w:tmpl w:val="F328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712A3"/>
    <w:multiLevelType w:val="multilevel"/>
    <w:tmpl w:val="4D92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70E2A"/>
    <w:multiLevelType w:val="multilevel"/>
    <w:tmpl w:val="168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F1192"/>
    <w:multiLevelType w:val="multilevel"/>
    <w:tmpl w:val="79F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F4857"/>
    <w:multiLevelType w:val="multilevel"/>
    <w:tmpl w:val="D9B8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8427D"/>
    <w:multiLevelType w:val="multilevel"/>
    <w:tmpl w:val="E4D6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E1C1B"/>
    <w:multiLevelType w:val="hybridMultilevel"/>
    <w:tmpl w:val="EA8C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511C8"/>
    <w:multiLevelType w:val="multilevel"/>
    <w:tmpl w:val="D840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C25E1"/>
    <w:multiLevelType w:val="multilevel"/>
    <w:tmpl w:val="E646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F5460"/>
    <w:multiLevelType w:val="multilevel"/>
    <w:tmpl w:val="5980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C1F3A"/>
    <w:multiLevelType w:val="multilevel"/>
    <w:tmpl w:val="79B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06E70"/>
    <w:multiLevelType w:val="multilevel"/>
    <w:tmpl w:val="0774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7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026BE8"/>
    <w:multiLevelType w:val="multilevel"/>
    <w:tmpl w:val="C924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C7"/>
    <w:rsid w:val="00123908"/>
    <w:rsid w:val="003A49C7"/>
    <w:rsid w:val="0062467F"/>
    <w:rsid w:val="00670424"/>
    <w:rsid w:val="00A5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11DE9-8F59-4F95-8B55-BE90CCEB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9C7"/>
  </w:style>
  <w:style w:type="paragraph" w:styleId="Footer">
    <w:name w:val="footer"/>
    <w:basedOn w:val="Normal"/>
    <w:link w:val="FooterChar"/>
    <w:uiPriority w:val="99"/>
    <w:unhideWhenUsed/>
    <w:rsid w:val="003A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9C7"/>
  </w:style>
  <w:style w:type="paragraph" w:styleId="ListParagraph">
    <w:name w:val="List Paragraph"/>
    <w:basedOn w:val="Normal"/>
    <w:uiPriority w:val="34"/>
    <w:qFormat/>
    <w:rsid w:val="003A49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65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565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6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2025-02-28T20:58:00Z</dcterms:created>
  <dcterms:modified xsi:type="dcterms:W3CDTF">2025-02-28T21:31:00Z</dcterms:modified>
</cp:coreProperties>
</file>